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470EE" w:rsidR="00F44A3C" w:rsidP="001D36D1" w:rsidRDefault="00F44A3C" w14:paraId="3520B877" w14:textId="0D2DAA0D">
      <w:pPr>
        <w:spacing w:line="240" w:lineRule="auto"/>
      </w:pPr>
      <w:r w:rsidRPr="000470EE">
        <w:t>Dear Editor,</w:t>
      </w:r>
    </w:p>
    <w:p w:rsidR="004671DB" w:rsidP="001D36D1" w:rsidRDefault="004671DB" w14:paraId="29F0D02E" w14:textId="45756C8A">
      <w:pPr>
        <w:spacing w:after="0" w:line="240" w:lineRule="auto"/>
      </w:pPr>
      <w:r>
        <w:t xml:space="preserve">Please find our uploaded manuscript “QED theory of electron beam-induced excitation rates and sputtering cross-sections in 2D crystals” </w:t>
      </w:r>
      <w:r w:rsidRPr="004671DB">
        <w:rPr>
          <w:sz w:val="20"/>
          <w:szCs w:val="20"/>
        </w:rPr>
        <w:t>that</w:t>
      </w:r>
      <w:r>
        <w:t xml:space="preserve"> we are hereby submitting for consideration as a Research Article in </w:t>
      </w:r>
      <w:r w:rsidRPr="004671DB">
        <w:rPr>
          <w:i/>
          <w:iCs/>
        </w:rPr>
        <w:t>Physical Review X</w:t>
      </w:r>
      <w:r>
        <w:t xml:space="preserve"> (</w:t>
      </w:r>
      <w:r w:rsidRPr="00AA4D9A">
        <w:rPr>
          <w:i/>
          <w:iCs/>
        </w:rPr>
        <w:t>PRX</w:t>
      </w:r>
      <w:r>
        <w:t>).</w:t>
      </w:r>
    </w:p>
    <w:p w:rsidR="004671DB" w:rsidP="001D36D1" w:rsidRDefault="004671DB" w14:paraId="42DE1A2B" w14:textId="5A8AB3DF">
      <w:pPr>
        <w:spacing w:after="0" w:line="240" w:lineRule="auto"/>
      </w:pPr>
    </w:p>
    <w:p w:rsidR="004671DB" w:rsidP="001D36D1" w:rsidRDefault="004671DB" w14:paraId="2C5CA1DA" w14:textId="17525244">
      <w:pPr>
        <w:spacing w:after="0" w:line="240" w:lineRule="auto"/>
      </w:pPr>
      <w:r w:rsidR="084BB807">
        <w:rPr/>
        <w:t xml:space="preserve">Electron irradiation by transmission electron microscopy (TEM) is an effective tool for defect engineering in 2-dimensional (2D) materials, potentially with atomic-scale precision.  This degree of spatial control can provide powerful solutions to many of today’s most pressing challenges in nanotechnology, including quantum device fabrication, hydrogen evolution catalysis, and electronic device miniaturization.  However, current computational models drastically underestimate beam-induced atomic displacement </w:t>
      </w:r>
      <w:ins w:author="david lingerfelt" w:date="2021-07-09T19:20:45.094Z" w:id="903025624">
        <w:r w:rsidR="084BB807">
          <w:t>(</w:t>
        </w:r>
      </w:ins>
      <w:ins w:author="david lingerfelt" w:date="2021-07-09T19:21:55.368Z" w:id="1107658453">
        <w:r w:rsidR="084BB807">
          <w:t>i</w:t>
        </w:r>
      </w:ins>
      <w:ins w:author="david lingerfelt" w:date="2021-07-09T19:20:45.094Z" w:id="418299731">
        <w:r w:rsidR="084BB807">
          <w:t xml:space="preserve">.e., sputtering) </w:t>
        </w:r>
      </w:ins>
      <w:r w:rsidR="084BB807">
        <w:rPr/>
        <w:t xml:space="preserve">rates in insulators, in which beam-induced </w:t>
      </w:r>
      <w:ins w:author="david lingerfelt" w:date="2021-07-09T19:16:41.219Z" w:id="369109014">
        <w:r w:rsidR="084BB807">
          <w:t xml:space="preserve">electronic </w:t>
        </w:r>
      </w:ins>
      <w:r w:rsidR="084BB807">
        <w:rPr/>
        <w:t>excitations</w:t>
      </w:r>
      <w:ins w:author="david lingerfelt" w:date="2021-07-09T19:16:48.566Z" w:id="1944372678">
        <w:r w:rsidR="084BB807">
          <w:t xml:space="preserve"> may</w:t>
        </w:r>
      </w:ins>
      <w:ins w:author="david lingerfelt" w:date="2021-07-09T19:21:32.599Z" w:id="984857058">
        <w:r w:rsidR="084BB807">
          <w:t xml:space="preserve"> weaken the </w:t>
        </w:r>
      </w:ins>
      <w:del w:author="david lingerfelt" w:date="2021-07-09T19:21:16.592Z" w:id="694300468">
        <w:r w:rsidDel="084BB807">
          <w:delText xml:space="preserve"> soften the </w:delText>
        </w:r>
      </w:del>
      <w:del w:author="david lingerfelt" w:date="2021-07-09T19:17:21.731Z" w:id="1117369861">
        <w:r w:rsidDel="084BB807">
          <w:delText>bonds of</w:delText>
        </w:r>
      </w:del>
      <w:ins w:author="david lingerfelt" w:date="2021-07-09T19:17:23.769Z" w:id="760342718">
        <w:r w:rsidR="084BB807">
          <w:t xml:space="preserve">bonding </w:t>
        </w:r>
      </w:ins>
      <w:ins w:author="david lingerfelt" w:date="2021-07-09T19:19:13.819Z" w:id="4101213">
        <w:r w:rsidR="084BB807">
          <w:t>between</w:t>
        </w:r>
      </w:ins>
      <w:r w:rsidR="084BB807">
        <w:rPr/>
        <w:t xml:space="preserve"> the irradiated atoms.  Most notably, substantial </w:t>
      </w:r>
      <w:commentRangeStart w:id="825214996"/>
      <w:r w:rsidR="084BB807">
        <w:rPr/>
        <w:t>sputtering</w:t>
      </w:r>
      <w:commentRangeEnd w:id="825214996"/>
      <w:r>
        <w:rPr>
          <w:rStyle w:val="CommentReference"/>
        </w:rPr>
        <w:commentReference w:id="825214996"/>
      </w:r>
      <w:r w:rsidR="084BB807">
        <w:rPr/>
        <w:t xml:space="preserve"> is experimentally observed at beam energies deemed far too </w:t>
      </w:r>
      <w:del w:author="david lingerfelt" w:date="2021-07-09T19:32:05.251Z" w:id="407361457">
        <w:r w:rsidDel="084BB807">
          <w:delText xml:space="preserve">small </w:delText>
        </w:r>
      </w:del>
      <w:ins w:author="david lingerfelt" w:date="2021-07-09T19:32:06.229Z" w:id="1920923541">
        <w:r w:rsidR="084BB807">
          <w:t xml:space="preserve">low </w:t>
        </w:r>
      </w:ins>
      <w:r w:rsidR="084BB807">
        <w:rPr/>
        <w:t xml:space="preserve">to </w:t>
      </w:r>
      <w:del w:author="david lingerfelt" w:date="2021-07-09T19:32:15.107Z" w:id="1731157255">
        <w:r w:rsidDel="084BB807">
          <w:delText xml:space="preserve">drive </w:delText>
        </w:r>
      </w:del>
      <w:ins w:author="david lingerfelt" w:date="2021-07-09T19:32:16.716Z" w:id="547592359">
        <w:r w:rsidR="084BB807">
          <w:t xml:space="preserve">induce </w:t>
        </w:r>
      </w:ins>
      <w:r w:rsidR="084BB807">
        <w:rPr/>
        <w:t>atomic dislocations by present-day theories.  To address this seemingly anomalous behavior, this work develops a quantum electrodynamics (QED)-based method to more accurately describe electron beam-induced sputtering cross-sections in 2D crystals by explicitly calculating the probabilities of beam-induced electronic excitations and their effects on sputtering</w:t>
      </w:r>
      <w:ins w:author="david lingerfelt" w:date="2021-07-09T19:32:41.493Z" w:id="776672384">
        <w:r w:rsidR="084BB807">
          <w:t xml:space="preserve"> kinetics</w:t>
        </w:r>
      </w:ins>
      <w:r w:rsidR="084BB807">
        <w:rPr/>
        <w:t xml:space="preserve">.  The consideration of excitations yields cross-sections that quantitatively match experiment and correctly predict appreciable sputtering rates at beam energies previously predicted to leave the crystal </w:t>
      </w:r>
      <w:commentRangeStart w:id="1404727063"/>
      <w:r w:rsidR="084BB807">
        <w:rPr/>
        <w:t>inert</w:t>
      </w:r>
      <w:commentRangeEnd w:id="1404727063"/>
      <w:r>
        <w:rPr>
          <w:rStyle w:val="CommentReference"/>
        </w:rPr>
        <w:commentReference w:id="1404727063"/>
      </w:r>
      <w:r w:rsidR="084BB807">
        <w:rPr/>
        <w:t>.  This new predictive power can pave the way for the use of TEM for top-down atomic-scale defect engineering of 2D insulators.</w:t>
      </w:r>
    </w:p>
    <w:p w:rsidR="004671DB" w:rsidP="001D36D1" w:rsidRDefault="004671DB" w14:paraId="78B9FE82" w14:textId="77777777">
      <w:pPr>
        <w:spacing w:after="0" w:line="240" w:lineRule="auto"/>
      </w:pPr>
    </w:p>
    <w:p w:rsidR="004671DB" w:rsidP="001D36D1" w:rsidRDefault="004671DB" w14:paraId="24370BCF" w14:textId="2C68EA6A">
      <w:pPr>
        <w:spacing w:after="0" w:line="240" w:lineRule="auto"/>
      </w:pPr>
      <w:r>
        <w:t xml:space="preserve">We feel that this work meets the acceptance criteria of </w:t>
      </w:r>
      <w:r w:rsidRPr="00AA4D9A">
        <w:rPr>
          <w:i/>
          <w:iCs/>
        </w:rPr>
        <w:t>PRX</w:t>
      </w:r>
      <w:r>
        <w:t>, as it</w:t>
      </w:r>
      <w:r w:rsidR="00AA4D9A">
        <w:t xml:space="preserve"> </w:t>
      </w:r>
      <w:r>
        <w:t>significantly advances the state of the art in modelling the</w:t>
      </w:r>
      <w:r w:rsidR="00AA4D9A">
        <w:t xml:space="preserve"> </w:t>
      </w:r>
      <w:r>
        <w:t>response</w:t>
      </w:r>
      <w:r w:rsidR="00AA4D9A">
        <w:t xml:space="preserve"> of materials </w:t>
      </w:r>
      <w:r>
        <w:t>to electron irradiation.</w:t>
      </w:r>
      <w:r w:rsidR="00AA4D9A">
        <w:t xml:space="preserve">  </w:t>
      </w:r>
      <w:r>
        <w:t>The QED-based prediction of excitation rates could also push efforts to</w:t>
      </w:r>
      <w:r w:rsidR="00AA4D9A">
        <w:t xml:space="preserve"> </w:t>
      </w:r>
      <w:r>
        <w:t>simulate both TEM images and electron energy loss spectra towards a more</w:t>
      </w:r>
      <w:r w:rsidR="00AA4D9A">
        <w:t xml:space="preserve"> </w:t>
      </w:r>
      <w:r>
        <w:t>analytical, quantum field theory-based direction.</w:t>
      </w:r>
      <w:r w:rsidR="00AA4D9A">
        <w:t xml:space="preserve">  </w:t>
      </w:r>
      <w:r>
        <w:t>Furthermore, we believe that this article will appeal to the diverse readership</w:t>
      </w:r>
      <w:r w:rsidR="00AA4D9A">
        <w:t xml:space="preserve"> </w:t>
      </w:r>
      <w:r>
        <w:t xml:space="preserve">of </w:t>
      </w:r>
      <w:r w:rsidRPr="00BC02C5">
        <w:rPr>
          <w:i/>
          <w:iCs/>
        </w:rPr>
        <w:t>PRX</w:t>
      </w:r>
      <w:r>
        <w:t>.</w:t>
      </w:r>
      <w:r w:rsidR="00AA4D9A">
        <w:t xml:space="preserve">  </w:t>
      </w:r>
      <w:r>
        <w:t>We have</w:t>
      </w:r>
      <w:r w:rsidR="00535B02">
        <w:t xml:space="preserve"> attempted</w:t>
      </w:r>
      <w:r>
        <w:t xml:space="preserve"> to present our </w:t>
      </w:r>
      <w:r w:rsidR="00AA4D9A">
        <w:t>findings</w:t>
      </w:r>
      <w:r>
        <w:t xml:space="preserve"> in a logical and pedagogical</w:t>
      </w:r>
      <w:r w:rsidR="00AA4D9A">
        <w:t xml:space="preserve"> </w:t>
      </w:r>
      <w:r>
        <w:t>manner, including sufficient background information and motivation to mak</w:t>
      </w:r>
      <w:r w:rsidR="00AA4D9A">
        <w:t xml:space="preserve">e our work </w:t>
      </w:r>
      <w:r>
        <w:t>accessible to a broad audience.</w:t>
      </w:r>
      <w:r w:rsidR="00AA4D9A">
        <w:t xml:space="preserve">  </w:t>
      </w:r>
      <w:r>
        <w:t>At the same time, the article also provides in-depth derivations and technical</w:t>
      </w:r>
      <w:r w:rsidR="00AA4D9A">
        <w:t xml:space="preserve"> </w:t>
      </w:r>
      <w:r>
        <w:t>details for experts who wish to reproduce our results.</w:t>
      </w:r>
    </w:p>
    <w:p w:rsidR="001D36D1" w:rsidP="001D36D1" w:rsidRDefault="001D36D1" w14:paraId="4FF5B0DC" w14:textId="1F8EC549">
      <w:pPr>
        <w:spacing w:after="0" w:line="240" w:lineRule="auto"/>
      </w:pPr>
    </w:p>
    <w:p w:rsidR="001D36D1" w:rsidP="001D36D1" w:rsidRDefault="001D36D1" w14:paraId="4333416F" w14:textId="536A77FF">
      <w:pPr>
        <w:spacing w:after="0" w:line="240" w:lineRule="auto"/>
      </w:pPr>
      <w:r w:rsidR="084BB807">
        <w:rPr/>
        <w:t xml:space="preserve">Lastly, we were unable to download </w:t>
      </w:r>
      <w:proofErr w:type="spellStart"/>
      <w:r w:rsidR="084BB807">
        <w:rPr/>
        <w:t>REVTeX</w:t>
      </w:r>
      <w:proofErr w:type="spellEnd"/>
      <w:r w:rsidR="084BB807">
        <w:rPr/>
        <w:t xml:space="preserve"> to our lab's computing server for security reasons.  The uploaded manuscript therefore uses LaTeX’s default single-column format.  Because of this, multi-panel figures are arranged in a "landscape" layout for the sake of readability.  However, we have also uploaded figures 2, 3, and 4 with "portrait" layouts that should better suit</w:t>
      </w:r>
      <w:del w:author="david lingerfelt" w:date="2021-07-09T19:30:27.055Z" w:id="97654674">
        <w:r w:rsidDel="084BB807">
          <w:delText>e</w:delText>
        </w:r>
      </w:del>
      <w:r w:rsidR="084BB807">
        <w:rPr/>
        <w:t xml:space="preserve"> PRX's two-column format.  These PDF files are named with a "_portrait" suffix.  Please let me know if you need any further information or materials.  We can also resubmit the figure files in .</w:t>
      </w:r>
      <w:proofErr w:type="spellStart"/>
      <w:r w:rsidR="084BB807">
        <w:rPr/>
        <w:t>ps</w:t>
      </w:r>
      <w:proofErr w:type="spellEnd"/>
      <w:r w:rsidR="084BB807">
        <w:rPr/>
        <w:t xml:space="preserve"> format if needed.</w:t>
      </w:r>
    </w:p>
    <w:p w:rsidR="004671DB" w:rsidP="001D36D1" w:rsidRDefault="004671DB" w14:paraId="6ECCB952" w14:textId="77777777">
      <w:pPr>
        <w:spacing w:after="0" w:line="240" w:lineRule="auto"/>
      </w:pPr>
    </w:p>
    <w:p w:rsidR="004671DB" w:rsidP="001D36D1" w:rsidRDefault="004671DB" w14:paraId="5D4B964D" w14:textId="6B87950C">
      <w:pPr>
        <w:spacing w:after="0" w:line="240" w:lineRule="auto"/>
      </w:pPr>
      <w:r>
        <w:t>This manuscript has not been published and is not under consideration for</w:t>
      </w:r>
      <w:r w:rsidR="00AA4D9A">
        <w:t xml:space="preserve"> </w:t>
      </w:r>
      <w:r>
        <w:t>publication elsewhere. We have no conflicts of interest to disclose.</w:t>
      </w:r>
    </w:p>
    <w:p w:rsidR="004671DB" w:rsidP="001D36D1" w:rsidRDefault="004671DB" w14:paraId="37D1DE71" w14:textId="77777777">
      <w:pPr>
        <w:spacing w:after="0" w:line="240" w:lineRule="auto"/>
      </w:pPr>
    </w:p>
    <w:p w:rsidRPr="000470EE" w:rsidR="000470EE" w:rsidP="001D36D1" w:rsidRDefault="004671DB" w14:paraId="09F01736" w14:textId="07866682">
      <w:pPr>
        <w:spacing w:after="0" w:line="240" w:lineRule="auto"/>
      </w:pPr>
      <w:r>
        <w:t>Thank you for your consideration</w:t>
      </w:r>
      <w:r w:rsidR="00AA4D9A">
        <w:t>.</w:t>
      </w:r>
    </w:p>
    <w:p w:rsidR="00AA4D9A" w:rsidP="001D36D1" w:rsidRDefault="00AA4D9A" w14:paraId="4FCD06B0" w14:textId="77777777">
      <w:pPr>
        <w:spacing w:after="0" w:line="240" w:lineRule="auto"/>
      </w:pPr>
    </w:p>
    <w:p w:rsidRPr="000470EE" w:rsidR="000470EE" w:rsidP="001D36D1" w:rsidRDefault="000470EE" w14:paraId="40DE05A3" w14:textId="4B6DD68F">
      <w:pPr>
        <w:spacing w:after="0" w:line="240" w:lineRule="auto"/>
      </w:pPr>
      <w:r w:rsidRPr="000470EE">
        <w:t>On behalf of all the authors,</w:t>
      </w:r>
    </w:p>
    <w:p w:rsidRPr="000470EE" w:rsidR="000470EE" w:rsidP="001D36D1" w:rsidRDefault="000470EE" w14:paraId="50F43967" w14:textId="77777777">
      <w:pPr>
        <w:spacing w:after="0" w:line="240" w:lineRule="auto"/>
      </w:pPr>
    </w:p>
    <w:p w:rsidRPr="000470EE" w:rsidR="000470EE" w:rsidP="001D36D1" w:rsidRDefault="000470EE" w14:paraId="6BE05DAB" w14:textId="50693FC3">
      <w:pPr>
        <w:spacing w:after="0" w:line="240" w:lineRule="auto"/>
      </w:pPr>
      <w:r w:rsidRPr="000470EE">
        <w:t>Anthony Yoshimura</w:t>
      </w:r>
      <w:r w:rsidR="00BC02C5">
        <w:t>, PhD</w:t>
      </w:r>
    </w:p>
    <w:p w:rsidRPr="000470EE" w:rsidR="000470EE" w:rsidP="001D36D1" w:rsidRDefault="000470EE" w14:paraId="769BF131" w14:textId="626230CC">
      <w:pPr>
        <w:spacing w:after="0" w:line="240" w:lineRule="auto"/>
      </w:pPr>
      <w:r w:rsidRPr="000470EE">
        <w:t>Lawrence Livermore National Laboratory</w:t>
      </w:r>
    </w:p>
    <w:p w:rsidRPr="000470EE" w:rsidR="00865D24" w:rsidP="001D36D1" w:rsidRDefault="000470EE" w14:paraId="0270C8D0" w14:textId="150B08AF">
      <w:pPr>
        <w:spacing w:after="0" w:line="240" w:lineRule="auto"/>
      </w:pPr>
      <w:r w:rsidRPr="000470EE">
        <w:t xml:space="preserve">Livermore, </w:t>
      </w:r>
      <w:r w:rsidR="00535B02">
        <w:t>CA</w:t>
      </w:r>
      <w:r w:rsidRPr="000470EE">
        <w:t xml:space="preserve"> 94550</w:t>
      </w:r>
      <w:r w:rsidR="00535B02">
        <w:t>, USA</w:t>
      </w:r>
    </w:p>
    <w:sectPr w:rsidRPr="000470EE" w:rsidR="00865D24">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dl" w:author="david lingerfelt" w:date="2021-07-09T15:15:37" w:id="1404727063">
    <w:p w:rsidR="084BB807" w:rsidRDefault="084BB807" w14:paraId="177E6BA1" w14:textId="20EEDD79">
      <w:pPr>
        <w:pStyle w:val="CommentText"/>
      </w:pPr>
      <w:r w:rsidR="084BB807">
        <w:rPr/>
        <w:t>I think perhaps "intact", or "unaffected" could be more appropriate that "inert" here.</w:t>
      </w:r>
      <w:r>
        <w:rPr>
          <w:rStyle w:val="CommentReference"/>
        </w:rPr>
        <w:annotationRef/>
      </w:r>
    </w:p>
  </w:comment>
  <w:comment w:initials="dl" w:author="david lingerfelt" w:date="2021-07-09T15:31:23" w:id="825214996">
    <w:p w:rsidR="084BB807" w:rsidRDefault="084BB807" w14:paraId="6E8483E5" w14:textId="4C29FC1F">
      <w:pPr>
        <w:pStyle w:val="CommentText"/>
      </w:pPr>
      <w:r w:rsidR="084BB807">
        <w:rPr/>
        <w:t>I think it could be worthwhile to quickly define sputtering in the previous sentence.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77E6BA1"/>
  <w15:commentEx w15:done="0" w15:paraId="6E8483E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A9F01D" w16cex:dateUtc="2021-07-09T19:15:37.043Z"/>
  <w16cex:commentExtensible w16cex:durableId="2D6FF389" w16cex:dateUtc="2021-07-09T19:31:23.873Z"/>
</w16cex:commentsExtensible>
</file>

<file path=word/commentsIds.xml><?xml version="1.0" encoding="utf-8"?>
<w16cid:commentsIds xmlns:mc="http://schemas.openxmlformats.org/markup-compatibility/2006" xmlns:w16cid="http://schemas.microsoft.com/office/word/2016/wordml/cid" mc:Ignorable="w16cid">
  <w16cid:commentId w16cid:paraId="177E6BA1" w16cid:durableId="14A9F01D"/>
  <w16cid:commentId w16cid:paraId="6E8483E5" w16cid:durableId="2D6FF3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david lingerfelt">
    <w15:presenceInfo w15:providerId="Windows Live" w15:userId="cd4745af699f4c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3C"/>
    <w:rsid w:val="000470EE"/>
    <w:rsid w:val="001D3117"/>
    <w:rsid w:val="001D36D1"/>
    <w:rsid w:val="00447A20"/>
    <w:rsid w:val="004671DB"/>
    <w:rsid w:val="00535B02"/>
    <w:rsid w:val="00605D13"/>
    <w:rsid w:val="007B75EF"/>
    <w:rsid w:val="00865D24"/>
    <w:rsid w:val="008A78E0"/>
    <w:rsid w:val="008D61C7"/>
    <w:rsid w:val="009C3515"/>
    <w:rsid w:val="00A27F19"/>
    <w:rsid w:val="00AA4D9A"/>
    <w:rsid w:val="00B30F9A"/>
    <w:rsid w:val="00BC02C5"/>
    <w:rsid w:val="00DD0257"/>
    <w:rsid w:val="00E27188"/>
    <w:rsid w:val="00F44A3C"/>
    <w:rsid w:val="084BB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43E0"/>
  <w15:chartTrackingRefBased/>
  <w15:docId w15:val="{9120310B-9CB6-46D5-84AF-7E924E0F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1ee16ed52e2b4cc4" /><Relationship Type="http://schemas.microsoft.com/office/2011/relationships/people" Target="/word/people.xml" Id="R5dd168d08e074923" /><Relationship Type="http://schemas.microsoft.com/office/2011/relationships/commentsExtended" Target="/word/commentsExtended.xml" Id="Rfeb43e9cd93840a2" /><Relationship Type="http://schemas.microsoft.com/office/2016/09/relationships/commentsIds" Target="/word/commentsIds.xml" Id="R99e674d53db641b9" /><Relationship Type="http://schemas.microsoft.com/office/2018/08/relationships/commentsExtensible" Target="/word/commentsExtensible.xml" Id="Rd58de8a2489840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Yoshimura, Anthony Chan</dc:creator>
  <keywords/>
  <dc:description/>
  <lastModifiedBy>david lingerfelt</lastModifiedBy>
  <revision>14</revision>
  <dcterms:created xsi:type="dcterms:W3CDTF">2021-07-04T16:33:00.0000000Z</dcterms:created>
  <dcterms:modified xsi:type="dcterms:W3CDTF">2021-07-09T19:33:05.7273076Z</dcterms:modified>
</coreProperties>
</file>